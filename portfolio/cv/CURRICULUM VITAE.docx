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3E739" w14:textId="3CB79FEB" w:rsidR="00E06FA2" w:rsidRPr="00FE2B18" w:rsidRDefault="00D1124B" w:rsidP="00FE2B18">
      <w:pPr>
        <w:pStyle w:val="NoSpacing"/>
        <w:jc w:val="center"/>
        <w:rPr>
          <w:b/>
          <w:bCs/>
          <w:lang w:val="en-GB"/>
        </w:rPr>
      </w:pPr>
      <w:r w:rsidRPr="00FE2B18">
        <w:rPr>
          <w:b/>
          <w:bCs/>
          <w:lang w:val="en-GB"/>
        </w:rPr>
        <w:t>CURRICULUM VITAE</w:t>
      </w:r>
    </w:p>
    <w:p w14:paraId="78419415" w14:textId="32EC60A3" w:rsidR="00D1124B" w:rsidRDefault="00D1124B" w:rsidP="001C6E29">
      <w:pPr>
        <w:jc w:val="center"/>
        <w:rPr>
          <w:b/>
          <w:bCs/>
          <w:lang w:val="en-GB"/>
        </w:rPr>
      </w:pPr>
      <w:r w:rsidRPr="00D1124B">
        <w:rPr>
          <w:b/>
          <w:bCs/>
          <w:lang w:val="en-GB"/>
        </w:rPr>
        <w:t>PERSONAL DETAILS</w:t>
      </w:r>
    </w:p>
    <w:p w14:paraId="2F381D94" w14:textId="6548785E" w:rsidR="00176ED9" w:rsidRDefault="00176ED9">
      <w:pPr>
        <w:rPr>
          <w:b/>
          <w:bCs/>
          <w:lang w:val="en-GB"/>
        </w:rPr>
      </w:pPr>
      <w:r>
        <w:rPr>
          <w:b/>
          <w:bCs/>
          <w:lang w:val="en-GB"/>
        </w:rPr>
        <w:t>Name: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176ED9">
        <w:rPr>
          <w:lang w:val="en-GB"/>
        </w:rPr>
        <w:t>Eleanor Linda Apiyo Opolo</w:t>
      </w:r>
    </w:p>
    <w:p w14:paraId="61BF57D8" w14:textId="2710DBD4" w:rsidR="00176ED9" w:rsidRDefault="00176ED9">
      <w:pPr>
        <w:rPr>
          <w:b/>
          <w:bCs/>
          <w:lang w:val="en-GB"/>
        </w:rPr>
      </w:pPr>
      <w:r>
        <w:rPr>
          <w:b/>
          <w:bCs/>
          <w:lang w:val="en-GB"/>
        </w:rPr>
        <w:t>Contact Address:</w:t>
      </w:r>
      <w:r>
        <w:rPr>
          <w:b/>
          <w:bCs/>
          <w:lang w:val="en-GB"/>
        </w:rPr>
        <w:tab/>
      </w:r>
      <w:r w:rsidRPr="00176ED9">
        <w:rPr>
          <w:lang w:val="en-GB"/>
        </w:rPr>
        <w:t xml:space="preserve">P.O. Box 58044, </w:t>
      </w:r>
      <w:r w:rsidR="00EC10AE" w:rsidRPr="00176ED9">
        <w:rPr>
          <w:lang w:val="en-GB"/>
        </w:rPr>
        <w:t>00200, Nairobi</w:t>
      </w:r>
      <w:r w:rsidRPr="00176ED9">
        <w:rPr>
          <w:lang w:val="en-GB"/>
        </w:rPr>
        <w:t>, Kenya</w:t>
      </w:r>
    </w:p>
    <w:p w14:paraId="01329CF5" w14:textId="48AD2E0B" w:rsidR="00176ED9" w:rsidRPr="00176ED9" w:rsidRDefault="00176ED9">
      <w:pPr>
        <w:rPr>
          <w:lang w:val="en-GB"/>
        </w:rPr>
      </w:pPr>
      <w:r>
        <w:rPr>
          <w:b/>
          <w:bCs/>
          <w:lang w:val="en-GB"/>
        </w:rPr>
        <w:t>Telephone: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176ED9">
        <w:rPr>
          <w:lang w:val="en-GB"/>
        </w:rPr>
        <w:t>+254 711852605</w:t>
      </w:r>
    </w:p>
    <w:p w14:paraId="511A2794" w14:textId="11EC4E01" w:rsidR="00176ED9" w:rsidRPr="00176ED9" w:rsidRDefault="00176ED9">
      <w:pPr>
        <w:rPr>
          <w:lang w:val="en-GB"/>
        </w:rPr>
      </w:pPr>
      <w:r w:rsidRPr="00176ED9">
        <w:rPr>
          <w:b/>
          <w:bCs/>
          <w:lang w:val="en-GB"/>
        </w:rPr>
        <w:t>E-mail:</w:t>
      </w:r>
      <w:r w:rsidRPr="00176ED9">
        <w:rPr>
          <w:b/>
          <w:bCs/>
          <w:lang w:val="en-GB"/>
        </w:rPr>
        <w:tab/>
      </w:r>
      <w:r w:rsidRPr="00176ED9">
        <w:rPr>
          <w:b/>
          <w:bCs/>
          <w:lang w:val="en-GB"/>
        </w:rPr>
        <w:tab/>
      </w:r>
      <w:r w:rsidRPr="00176ED9">
        <w:rPr>
          <w:lang w:val="en-GB"/>
        </w:rPr>
        <w:t>eleanor.opolo@strathmore.edu</w:t>
      </w:r>
    </w:p>
    <w:p w14:paraId="609C4765" w14:textId="666BE4F8" w:rsidR="00176ED9" w:rsidRPr="00176ED9" w:rsidRDefault="00176ED9" w:rsidP="00176ED9">
      <w:pPr>
        <w:rPr>
          <w:lang w:val="en-GB"/>
        </w:rPr>
      </w:pPr>
      <w:r>
        <w:rPr>
          <w:b/>
          <w:bCs/>
          <w:lang w:val="en-GB"/>
        </w:rPr>
        <w:t>Date of Birth: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176ED9">
        <w:rPr>
          <w:lang w:val="en-GB"/>
        </w:rPr>
        <w:t>26/10/2005</w:t>
      </w:r>
    </w:p>
    <w:p w14:paraId="235EF41A" w14:textId="073F43E0" w:rsidR="00176ED9" w:rsidRPr="00176ED9" w:rsidRDefault="00176ED9">
      <w:pPr>
        <w:rPr>
          <w:lang w:val="en-GB"/>
        </w:rPr>
      </w:pPr>
      <w:r>
        <w:rPr>
          <w:b/>
          <w:bCs/>
          <w:lang w:val="en-GB"/>
        </w:rPr>
        <w:t>Marital Status:</w:t>
      </w:r>
      <w:r>
        <w:rPr>
          <w:b/>
          <w:bCs/>
          <w:lang w:val="en-GB"/>
        </w:rPr>
        <w:tab/>
      </w:r>
      <w:r w:rsidRPr="00176ED9">
        <w:rPr>
          <w:lang w:val="en-GB"/>
        </w:rPr>
        <w:t>Single</w:t>
      </w:r>
    </w:p>
    <w:p w14:paraId="5A8E8483" w14:textId="0FF9E26C" w:rsidR="00176ED9" w:rsidRPr="00176ED9" w:rsidRDefault="00176ED9">
      <w:pPr>
        <w:rPr>
          <w:lang w:val="en-GB"/>
        </w:rPr>
      </w:pPr>
      <w:r>
        <w:rPr>
          <w:b/>
          <w:bCs/>
          <w:lang w:val="en-GB"/>
        </w:rPr>
        <w:t>Nationality: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176ED9">
        <w:rPr>
          <w:lang w:val="en-GB"/>
        </w:rPr>
        <w:t>Kenyan</w:t>
      </w:r>
    </w:p>
    <w:p w14:paraId="7E50A237" w14:textId="122BC578" w:rsidR="00176ED9" w:rsidRDefault="00176ED9">
      <w:pPr>
        <w:rPr>
          <w:lang w:val="en-GB"/>
        </w:rPr>
      </w:pPr>
      <w:r>
        <w:rPr>
          <w:b/>
          <w:bCs/>
          <w:lang w:val="en-GB"/>
        </w:rPr>
        <w:t>Languages: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176ED9">
        <w:rPr>
          <w:lang w:val="en-GB"/>
        </w:rPr>
        <w:t>English, Kiswahili</w:t>
      </w:r>
    </w:p>
    <w:p w14:paraId="15E362D9" w14:textId="77777777" w:rsidR="00176ED9" w:rsidRDefault="00176ED9">
      <w:pPr>
        <w:rPr>
          <w:lang w:val="en-GB"/>
        </w:rPr>
      </w:pPr>
    </w:p>
    <w:p w14:paraId="5F4A6044" w14:textId="7A46BEFE" w:rsidR="00176ED9" w:rsidRDefault="00176ED9" w:rsidP="001C6E29">
      <w:pPr>
        <w:jc w:val="center"/>
        <w:rPr>
          <w:b/>
          <w:bCs/>
          <w:lang w:val="en-GB"/>
        </w:rPr>
      </w:pPr>
      <w:r w:rsidRPr="00176ED9">
        <w:rPr>
          <w:b/>
          <w:bCs/>
          <w:lang w:val="en-GB"/>
        </w:rPr>
        <w:t>EDUCATIONAL BACKGROUND</w:t>
      </w:r>
    </w:p>
    <w:p w14:paraId="5E9DDF4B" w14:textId="53D695D0" w:rsidR="001D3431" w:rsidRPr="001D3431" w:rsidRDefault="001D3431" w:rsidP="001D3431">
      <w:pPr>
        <w:rPr>
          <w:lang w:val="en-GB"/>
        </w:rPr>
      </w:pPr>
      <w:r w:rsidRPr="001D3431">
        <w:rPr>
          <w:lang w:val="en-GB"/>
        </w:rPr>
        <w:t>2024-Present: Power Learn Academy, Software Development.</w:t>
      </w:r>
    </w:p>
    <w:p w14:paraId="2DA8A753" w14:textId="2FAB02C8" w:rsidR="00176ED9" w:rsidRDefault="00176ED9" w:rsidP="00176ED9">
      <w:pPr>
        <w:rPr>
          <w:lang w:val="en-GB"/>
        </w:rPr>
      </w:pPr>
      <w:r w:rsidRPr="00176ED9">
        <w:rPr>
          <w:b/>
          <w:bCs/>
          <w:lang w:val="en-GB"/>
        </w:rPr>
        <w:t>2024 – Present:</w:t>
      </w:r>
      <w:r>
        <w:rPr>
          <w:lang w:val="en-GB"/>
        </w:rPr>
        <w:t xml:space="preserve"> Strathmore University, Bachelor of Science in Informatics and Computer Science.</w:t>
      </w:r>
    </w:p>
    <w:p w14:paraId="3A27F4FE" w14:textId="77777777" w:rsidR="00176ED9" w:rsidRDefault="00176ED9" w:rsidP="00176ED9">
      <w:pPr>
        <w:rPr>
          <w:lang w:val="en-GB"/>
        </w:rPr>
      </w:pPr>
    </w:p>
    <w:p w14:paraId="29EE85F2" w14:textId="7DC042FB" w:rsidR="00176ED9" w:rsidRDefault="00176ED9" w:rsidP="00176ED9">
      <w:pPr>
        <w:rPr>
          <w:lang w:val="en-GB"/>
        </w:rPr>
      </w:pPr>
      <w:r w:rsidRPr="00176ED9">
        <w:rPr>
          <w:b/>
          <w:bCs/>
          <w:lang w:val="en-GB"/>
        </w:rPr>
        <w:t>2020-2023:</w:t>
      </w:r>
      <w:r>
        <w:rPr>
          <w:lang w:val="en-GB"/>
        </w:rPr>
        <w:t xml:space="preserve"> Nakuru Girl’s High School, Bahati, Nakuru – Kenya Certificate of Secondary Education.</w:t>
      </w:r>
      <w:r w:rsidR="001D3431">
        <w:rPr>
          <w:lang w:val="en-GB"/>
        </w:rPr>
        <w:t xml:space="preserve"> Attained a mean grade of B+</w:t>
      </w:r>
    </w:p>
    <w:p w14:paraId="3E956E4E" w14:textId="77777777" w:rsidR="00176ED9" w:rsidRDefault="00176ED9" w:rsidP="00176ED9">
      <w:pPr>
        <w:rPr>
          <w:lang w:val="en-GB"/>
        </w:rPr>
      </w:pPr>
    </w:p>
    <w:p w14:paraId="05B57491" w14:textId="77777777" w:rsidR="00176ED9" w:rsidRDefault="00176ED9" w:rsidP="00176ED9">
      <w:pPr>
        <w:rPr>
          <w:lang w:val="en-GB"/>
        </w:rPr>
      </w:pPr>
      <w:r w:rsidRPr="00176ED9">
        <w:rPr>
          <w:b/>
          <w:bCs/>
          <w:lang w:val="en-GB"/>
        </w:rPr>
        <w:t>2015-2019:</w:t>
      </w:r>
      <w:r>
        <w:rPr>
          <w:lang w:val="en-GB"/>
        </w:rPr>
        <w:t xml:space="preserve"> Mount Sinai CMI School, </w:t>
      </w:r>
      <w:proofErr w:type="spellStart"/>
      <w:r>
        <w:rPr>
          <w:lang w:val="en-GB"/>
        </w:rPr>
        <w:t>Mavoko</w:t>
      </w:r>
      <w:proofErr w:type="spellEnd"/>
      <w:r>
        <w:rPr>
          <w:lang w:val="en-GB"/>
        </w:rPr>
        <w:t>, Machakos-Kenya Certificate of Primary Education.</w:t>
      </w:r>
    </w:p>
    <w:p w14:paraId="1D458411" w14:textId="77777777" w:rsidR="00176ED9" w:rsidRDefault="00176ED9" w:rsidP="00176ED9">
      <w:pPr>
        <w:rPr>
          <w:lang w:val="en-GB"/>
        </w:rPr>
      </w:pPr>
    </w:p>
    <w:p w14:paraId="0EE84C28" w14:textId="77777777" w:rsidR="00176ED9" w:rsidRDefault="00176ED9" w:rsidP="00176ED9">
      <w:pPr>
        <w:rPr>
          <w:lang w:val="en-GB"/>
        </w:rPr>
      </w:pPr>
      <w:r w:rsidRPr="00176ED9">
        <w:rPr>
          <w:b/>
          <w:bCs/>
          <w:lang w:val="en-GB"/>
        </w:rPr>
        <w:t>2009-2014:</w:t>
      </w:r>
      <w:r>
        <w:rPr>
          <w:lang w:val="en-GB"/>
        </w:rPr>
        <w:t xml:space="preserve"> Notre Dame School, </w:t>
      </w:r>
      <w:proofErr w:type="spellStart"/>
      <w:r>
        <w:rPr>
          <w:lang w:val="en-GB"/>
        </w:rPr>
        <w:t>Mavoko</w:t>
      </w:r>
      <w:proofErr w:type="spellEnd"/>
      <w:r>
        <w:rPr>
          <w:lang w:val="en-GB"/>
        </w:rPr>
        <w:t>, Machakos.</w:t>
      </w:r>
    </w:p>
    <w:p w14:paraId="00BE550E" w14:textId="77777777" w:rsidR="00176ED9" w:rsidRDefault="00176ED9" w:rsidP="00176ED9">
      <w:pPr>
        <w:rPr>
          <w:rFonts w:asciiTheme="majorHAnsi" w:hAnsiTheme="majorHAnsi"/>
          <w:b/>
          <w:bCs/>
          <w:sz w:val="28"/>
          <w:szCs w:val="28"/>
        </w:rPr>
      </w:pPr>
    </w:p>
    <w:p w14:paraId="0EDFF7DE" w14:textId="558EEC42" w:rsidR="00176ED9" w:rsidRDefault="00176ED9" w:rsidP="001C6E29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WORK EXPERIENCE</w:t>
      </w:r>
    </w:p>
    <w:p w14:paraId="4BDAD9B2" w14:textId="21D3E718" w:rsidR="000B2AF0" w:rsidRDefault="00176ED9" w:rsidP="00190981">
      <w:pPr>
        <w:rPr>
          <w:lang w:val="en-GB"/>
        </w:rPr>
      </w:pPr>
      <w:r w:rsidRPr="00176ED9">
        <w:rPr>
          <w:lang w:val="en-GB"/>
        </w:rPr>
        <w:t>No</w:t>
      </w:r>
      <w:r w:rsidR="00190981">
        <w:rPr>
          <w:lang w:val="en-GB"/>
        </w:rPr>
        <w:t>ne</w:t>
      </w:r>
    </w:p>
    <w:p w14:paraId="388344B0" w14:textId="528531B5" w:rsidR="00190981" w:rsidRDefault="00190981" w:rsidP="00190981">
      <w:pPr>
        <w:jc w:val="center"/>
        <w:rPr>
          <w:b/>
          <w:bCs/>
          <w:lang w:val="en-GB"/>
        </w:rPr>
      </w:pPr>
      <w:r w:rsidRPr="00190981">
        <w:rPr>
          <w:b/>
          <w:bCs/>
          <w:lang w:val="en-GB"/>
        </w:rPr>
        <w:t>VOLUNTEER WORK</w:t>
      </w:r>
    </w:p>
    <w:p w14:paraId="777E8257" w14:textId="6B1DFB3F" w:rsidR="00190981" w:rsidRPr="00190981" w:rsidRDefault="00190981" w:rsidP="00190981">
      <w:pPr>
        <w:rPr>
          <w:ins w:id="0" w:author="Microsoft Word" w:date="2024-08-28T09:51:00Z" w16du:dateUtc="2024-08-28T06:51:00Z"/>
          <w:color w:val="000000" w:themeColor="text1"/>
          <w:lang w:val="en-GB"/>
        </w:rPr>
      </w:pPr>
      <w:r>
        <w:rPr>
          <w:color w:val="000000" w:themeColor="text1"/>
          <w:lang w:val="en-GB"/>
        </w:rPr>
        <w:t>Wings of Compassion Rescue Centre Nairobi, Kenya: Participated in preparing meals, donated clothes and distributed cards.</w:t>
      </w:r>
    </w:p>
    <w:p w14:paraId="173CFA01" w14:textId="77777777" w:rsidR="00FE2B18" w:rsidRDefault="00FE2B18" w:rsidP="001C6E29">
      <w:pPr>
        <w:jc w:val="center"/>
        <w:rPr>
          <w:b/>
          <w:bCs/>
          <w:lang w:val="en-GB"/>
        </w:rPr>
      </w:pPr>
    </w:p>
    <w:p w14:paraId="1B936EB3" w14:textId="5FB3FEA5" w:rsidR="00176ED9" w:rsidRDefault="00176ED9" w:rsidP="001C6E29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SKILLS</w:t>
      </w:r>
    </w:p>
    <w:p w14:paraId="15EB5A5D" w14:textId="447EA860" w:rsidR="00176ED9" w:rsidRDefault="00176ED9">
      <w:pPr>
        <w:rPr>
          <w:lang w:val="en-GB"/>
        </w:rPr>
      </w:pPr>
      <w:r>
        <w:rPr>
          <w:b/>
          <w:bCs/>
          <w:lang w:val="en-GB"/>
        </w:rPr>
        <w:t>Programming languages</w:t>
      </w:r>
      <w:r w:rsidRPr="00176ED9">
        <w:rPr>
          <w:lang w:val="en-GB"/>
        </w:rPr>
        <w:t>: C language</w:t>
      </w:r>
    </w:p>
    <w:p w14:paraId="01C1EF3D" w14:textId="7849D381" w:rsidR="00176ED9" w:rsidRDefault="00A21343" w:rsidP="00176ED9">
      <w:r w:rsidRPr="00176ED9">
        <w:rPr>
          <w:b/>
          <w:bCs/>
          <w:lang w:val="en-GB"/>
        </w:rPr>
        <w:t>Other</w:t>
      </w:r>
      <w:r>
        <w:rPr>
          <w:b/>
          <w:bCs/>
          <w:lang w:val="en-GB"/>
        </w:rPr>
        <w:t>s:</w:t>
      </w:r>
      <w:r w:rsidR="00176ED9">
        <w:rPr>
          <w:b/>
          <w:bCs/>
          <w:lang w:val="en-GB"/>
        </w:rPr>
        <w:t xml:space="preserve">   </w:t>
      </w:r>
      <w:r w:rsidR="00176ED9">
        <w:t xml:space="preserve">Problem-solving, teamwork, </w:t>
      </w:r>
      <w:r>
        <w:t>communication, leadership</w:t>
      </w:r>
    </w:p>
    <w:p w14:paraId="2040F439" w14:textId="0803B3EE" w:rsidR="00176ED9" w:rsidRDefault="00176ED9">
      <w:pPr>
        <w:rPr>
          <w:b/>
          <w:bCs/>
        </w:rPr>
      </w:pPr>
    </w:p>
    <w:p w14:paraId="20F09819" w14:textId="10DB447A" w:rsidR="00A21343" w:rsidRDefault="00A21343" w:rsidP="001C6E29">
      <w:pPr>
        <w:jc w:val="center"/>
        <w:rPr>
          <w:b/>
          <w:bCs/>
        </w:rPr>
      </w:pPr>
      <w:r>
        <w:rPr>
          <w:b/>
          <w:bCs/>
        </w:rPr>
        <w:t>REFEREES</w:t>
      </w:r>
    </w:p>
    <w:p w14:paraId="477191E2" w14:textId="179439D5" w:rsidR="00A21343" w:rsidRPr="000B2AF0" w:rsidRDefault="00A21343" w:rsidP="00A21343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0B2AF0">
        <w:rPr>
          <w:rFonts w:asciiTheme="majorHAnsi" w:hAnsiTheme="majorHAnsi"/>
        </w:rPr>
        <w:t xml:space="preserve">Christina </w:t>
      </w:r>
      <w:proofErr w:type="spellStart"/>
      <w:r w:rsidRPr="000B2AF0">
        <w:rPr>
          <w:rFonts w:asciiTheme="majorHAnsi" w:hAnsiTheme="majorHAnsi"/>
        </w:rPr>
        <w:t>Garashie</w:t>
      </w:r>
      <w:proofErr w:type="spellEnd"/>
    </w:p>
    <w:p w14:paraId="6AF66F5A" w14:textId="147CFDEB" w:rsidR="00A21343" w:rsidRPr="000B2AF0" w:rsidRDefault="00A21343" w:rsidP="00A21343">
      <w:pPr>
        <w:rPr>
          <w:rFonts w:asciiTheme="majorHAnsi" w:hAnsiTheme="majorHAnsi"/>
        </w:rPr>
      </w:pPr>
      <w:r w:rsidRPr="000B2AF0">
        <w:rPr>
          <w:rFonts w:asciiTheme="majorHAnsi" w:hAnsiTheme="majorHAnsi"/>
        </w:rPr>
        <w:t xml:space="preserve"> Lecturer</w:t>
      </w:r>
    </w:p>
    <w:p w14:paraId="0B1AD140" w14:textId="3825FE8A" w:rsidR="00A21343" w:rsidRPr="000B2AF0" w:rsidRDefault="00A21343" w:rsidP="00A21343">
      <w:pPr>
        <w:rPr>
          <w:rFonts w:asciiTheme="majorHAnsi" w:hAnsiTheme="majorHAnsi"/>
        </w:rPr>
      </w:pPr>
      <w:r w:rsidRPr="000B2AF0">
        <w:rPr>
          <w:rFonts w:asciiTheme="majorHAnsi" w:hAnsiTheme="majorHAnsi"/>
        </w:rPr>
        <w:t xml:space="preserve"> Strathmore University</w:t>
      </w:r>
    </w:p>
    <w:p w14:paraId="34EEE85D" w14:textId="18BC0734" w:rsidR="00A21343" w:rsidRPr="000B2AF0" w:rsidRDefault="00A21343" w:rsidP="00A21343">
      <w:pPr>
        <w:rPr>
          <w:rFonts w:asciiTheme="majorHAnsi" w:hAnsiTheme="majorHAnsi"/>
        </w:rPr>
      </w:pPr>
      <w:r w:rsidRPr="000B2AF0">
        <w:rPr>
          <w:rFonts w:asciiTheme="majorHAnsi" w:hAnsiTheme="majorHAnsi"/>
        </w:rPr>
        <w:t xml:space="preserve"> Email: </w:t>
      </w:r>
      <w:hyperlink r:id="rId4" w:history="1">
        <w:r w:rsidRPr="000B2AF0">
          <w:rPr>
            <w:rStyle w:val="Hyperlink"/>
            <w:rFonts w:asciiTheme="majorHAnsi" w:hAnsiTheme="majorHAnsi"/>
          </w:rPr>
          <w:t>C.Garashie@strathmore</w:t>
        </w:r>
      </w:hyperlink>
    </w:p>
    <w:p w14:paraId="4C5508A2" w14:textId="751DE983" w:rsidR="00A21343" w:rsidRPr="000B2AF0" w:rsidRDefault="00A21343" w:rsidP="00A21343">
      <w:pPr>
        <w:rPr>
          <w:rFonts w:asciiTheme="majorHAnsi" w:hAnsiTheme="majorHAnsi"/>
        </w:rPr>
      </w:pPr>
      <w:r w:rsidRPr="000B2AF0">
        <w:rPr>
          <w:rFonts w:asciiTheme="majorHAnsi" w:hAnsiTheme="majorHAnsi"/>
        </w:rPr>
        <w:t xml:space="preserve"> Phone: +254 733967335</w:t>
      </w:r>
    </w:p>
    <w:p w14:paraId="52920909" w14:textId="77777777" w:rsidR="00A21343" w:rsidRPr="000B2AF0" w:rsidRDefault="00A21343">
      <w:pPr>
        <w:rPr>
          <w:b/>
          <w:bCs/>
        </w:rPr>
      </w:pPr>
    </w:p>
    <w:p w14:paraId="76B9E77D" w14:textId="1A415BEC" w:rsidR="00A21343" w:rsidRPr="000B2AF0" w:rsidRDefault="000B2AF0">
      <w:r w:rsidRPr="000B2AF0">
        <w:t>Ashley Akinyi</w:t>
      </w:r>
    </w:p>
    <w:p w14:paraId="60EC8526" w14:textId="79EFC5B4" w:rsidR="000B2AF0" w:rsidRPr="000B2AF0" w:rsidRDefault="000B2AF0">
      <w:r w:rsidRPr="000B2AF0">
        <w:t>Quantity Surveyor</w:t>
      </w:r>
    </w:p>
    <w:p w14:paraId="21E27778" w14:textId="249F578D" w:rsidR="000B2AF0" w:rsidRPr="000B2AF0" w:rsidRDefault="000B2AF0">
      <w:r w:rsidRPr="000B2AF0">
        <w:t>Soil and Water Masters Limite</w:t>
      </w:r>
      <w:r>
        <w:t>d</w:t>
      </w:r>
    </w:p>
    <w:p w14:paraId="58891C4A" w14:textId="1EE3F328" w:rsidR="000B2AF0" w:rsidRPr="000B2AF0" w:rsidRDefault="000B2AF0">
      <w:r w:rsidRPr="000B2AF0">
        <w:t xml:space="preserve">Email: </w:t>
      </w:r>
      <w:hyperlink r:id="rId5" w:history="1">
        <w:r w:rsidRPr="000B2AF0">
          <w:rPr>
            <w:rStyle w:val="Hyperlink"/>
          </w:rPr>
          <w:t>otiashley@gmail.com</w:t>
        </w:r>
      </w:hyperlink>
    </w:p>
    <w:p w14:paraId="2AE78A61" w14:textId="6E9F08D6" w:rsidR="000B2AF0" w:rsidRDefault="000B2AF0">
      <w:r w:rsidRPr="000B2AF0">
        <w:t>Phone: +254 715549753</w:t>
      </w:r>
    </w:p>
    <w:p w14:paraId="5ECAF123" w14:textId="77777777" w:rsidR="000B2AF0" w:rsidRDefault="000B2AF0"/>
    <w:p w14:paraId="32777404" w14:textId="0F3EC2E8" w:rsidR="000B2AF0" w:rsidRDefault="000B2AF0">
      <w:r>
        <w:t>Jacqueline Oluoch</w:t>
      </w:r>
    </w:p>
    <w:p w14:paraId="15780FC9" w14:textId="4732797D" w:rsidR="000B2AF0" w:rsidRDefault="000B2AF0">
      <w:r>
        <w:t>Technology Risk Manager</w:t>
      </w:r>
    </w:p>
    <w:p w14:paraId="15F712AF" w14:textId="092AF2E0" w:rsidR="000B2AF0" w:rsidRDefault="000B2AF0">
      <w:r>
        <w:t>Standard Chartered Bank</w:t>
      </w:r>
    </w:p>
    <w:p w14:paraId="4DACFBEB" w14:textId="09B7217D" w:rsidR="000B2AF0" w:rsidRDefault="000B2AF0">
      <w:r>
        <w:t>Phone: +254 7</w:t>
      </w:r>
      <w:r w:rsidR="00190981">
        <w:t>97683909</w:t>
      </w:r>
    </w:p>
    <w:p w14:paraId="28DCA4D9" w14:textId="711EDE25" w:rsidR="00AF6DC5" w:rsidRPr="000B2AF0" w:rsidRDefault="00AF6DC5">
      <w:r>
        <w:t>Email: oluochjackie@gmail.com</w:t>
      </w:r>
    </w:p>
    <w:sectPr w:rsidR="00AF6DC5" w:rsidRPr="000B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4B"/>
    <w:rsid w:val="000B2AF0"/>
    <w:rsid w:val="000B6362"/>
    <w:rsid w:val="000E773A"/>
    <w:rsid w:val="00176ED9"/>
    <w:rsid w:val="00190981"/>
    <w:rsid w:val="001C6E29"/>
    <w:rsid w:val="001D2A23"/>
    <w:rsid w:val="001D3431"/>
    <w:rsid w:val="0023097A"/>
    <w:rsid w:val="002F57D3"/>
    <w:rsid w:val="005707E8"/>
    <w:rsid w:val="00640DBD"/>
    <w:rsid w:val="007D6718"/>
    <w:rsid w:val="0096660C"/>
    <w:rsid w:val="00A21343"/>
    <w:rsid w:val="00A252CB"/>
    <w:rsid w:val="00AF5A30"/>
    <w:rsid w:val="00AF6DC5"/>
    <w:rsid w:val="00B55E88"/>
    <w:rsid w:val="00CF33F4"/>
    <w:rsid w:val="00D1124B"/>
    <w:rsid w:val="00D16AF7"/>
    <w:rsid w:val="00E06FA2"/>
    <w:rsid w:val="00EC10AE"/>
    <w:rsid w:val="00FE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227D"/>
  <w15:chartTrackingRefBased/>
  <w15:docId w15:val="{F335BF2C-018E-406A-A17B-7456A3E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2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13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AF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40D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tiashley@gmail.com" TargetMode="External"/><Relationship Id="rId4" Type="http://schemas.openxmlformats.org/officeDocument/2006/relationships/hyperlink" Target="mailto:C.Garashie@strathm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Opolo</dc:creator>
  <cp:keywords/>
  <dc:description/>
  <cp:lastModifiedBy>Linda Opolo</cp:lastModifiedBy>
  <cp:revision>5</cp:revision>
  <dcterms:created xsi:type="dcterms:W3CDTF">2024-08-28T06:51:00Z</dcterms:created>
  <dcterms:modified xsi:type="dcterms:W3CDTF">2024-09-13T23:53:00Z</dcterms:modified>
</cp:coreProperties>
</file>